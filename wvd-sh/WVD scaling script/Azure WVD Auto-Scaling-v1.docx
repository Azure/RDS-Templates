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9264"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7"/>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Automatic Scaling of Session Hosts</w:t>
      </w:r>
      <w:r>
        <w:rPr>
          <w:rFonts w:ascii="Cambria" w:eastAsia="Times New Roman" w:hAnsi="Cambria" w:cs="Times New Roman"/>
          <w:color w:val="17365D"/>
          <w:spacing w:val="5"/>
          <w:kern w:val="28"/>
          <w:sz w:val="52"/>
          <w:szCs w:val="52"/>
          <w:lang w:eastAsia="en-US"/>
        </w:rPr>
        <w:t xml:space="preserve">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07559828"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r>
        <w:rPr>
          <w:rFonts w:ascii="Calibri" w:eastAsia="Calibri" w:hAnsi="Calibri" w:cs="Times New Roman"/>
          <w:lang w:eastAsia="en-US"/>
        </w:rPr>
        <w:t xml:space="preserve">December </w:t>
      </w:r>
      <w:r>
        <w:rPr>
          <w:rFonts w:ascii="Calibri" w:eastAsia="Calibri" w:hAnsi="Calibri" w:cs="Times New Roman"/>
          <w:lang w:eastAsia="en-US"/>
        </w:rPr>
        <w:t>201</w:t>
      </w:r>
      <w:r>
        <w:rPr>
          <w:rFonts w:ascii="Calibri" w:eastAsia="Calibri" w:hAnsi="Calibri" w:cs="Times New Roman"/>
          <w:lang w:eastAsia="en-US"/>
        </w:rPr>
        <w:t>8</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CE4F9C1" w:rsidR="009200CC" w:rsidRDefault="009200CC" w:rsidP="009200CC">
      <w:r>
        <w:t xml:space="preserve">RDSScaler.ps1 is a sample PowerShell script that can be used as a starting point for developing a solution to automatically scale a </w:t>
      </w:r>
      <w:r w:rsidR="007B2C83">
        <w:t>session hosts in Windows Virtual Desktop</w:t>
      </w:r>
      <w:r>
        <w:t xml:space="preserve"> deployment.</w:t>
      </w:r>
    </w:p>
    <w:p w14:paraId="24E3CD10" w14:textId="47EFB33C"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deployment cost. To reduce cost, the script automatically shuts down and de-allocates RDSH server VMs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2C8A41F6" w:rsidR="009200CC" w:rsidRDefault="007B2C83" w:rsidP="009200CC">
      <w:pPr>
        <w:pStyle w:val="ListParagraph"/>
        <w:numPr>
          <w:ilvl w:val="0"/>
          <w:numId w:val="1"/>
        </w:numPr>
      </w:pPr>
      <w:r>
        <w:t>Windows Virtual Desktop tenant and account / service principal with permissions to query that tenant.</w:t>
      </w:r>
    </w:p>
    <w:p w14:paraId="4F113BC7" w14:textId="42E8DD1F" w:rsidR="007B2C83" w:rsidRDefault="007B2C83" w:rsidP="009200CC">
      <w:pPr>
        <w:pStyle w:val="ListParagraph"/>
        <w:numPr>
          <w:ilvl w:val="0"/>
          <w:numId w:val="1"/>
        </w:numPr>
      </w:pPr>
      <w:r>
        <w:t xml:space="preserve">Session host pool VMs fully configured and registered with the service. </w:t>
      </w:r>
    </w:p>
    <w:p w14:paraId="2E32E115" w14:textId="1DE817CD" w:rsidR="009200CC" w:rsidRDefault="007B2C83" w:rsidP="009200CC">
      <w:pPr>
        <w:pStyle w:val="ListParagraph"/>
        <w:numPr>
          <w:ilvl w:val="0"/>
          <w:numId w:val="1"/>
        </w:numPr>
      </w:pPr>
      <w:r>
        <w:t>Additional VM that can access the VMs that are in the session host pool and an account having capabilities to run Task Scheduler.</w:t>
      </w:r>
    </w:p>
    <w:p w14:paraId="70F1B559" w14:textId="5B40F675" w:rsidR="009200CC" w:rsidRDefault="009200CC" w:rsidP="009200CC">
      <w:pPr>
        <w:pStyle w:val="ListParagraph"/>
        <w:numPr>
          <w:ilvl w:val="0"/>
          <w:numId w:val="1"/>
        </w:numPr>
      </w:pPr>
      <w:r>
        <w:t xml:space="preserve">Microsoft Azure Resource Manager PowerShell Module installed on the RD Connection Broker server. </w:t>
      </w:r>
    </w:p>
    <w:p w14:paraId="1C19F281" w14:textId="37B7A736" w:rsidR="009200CC" w:rsidRDefault="007B2C83" w:rsidP="007B2C83">
      <w:pPr>
        <w:pStyle w:val="ListParagraph"/>
        <w:numPr>
          <w:ilvl w:val="0"/>
          <w:numId w:val="1"/>
        </w:numPr>
      </w:pPr>
      <w:r>
        <w:t xml:space="preserve">Windows Virtual Desktop PowerShell module copied locally to the VM that is going to run the scheduled task. </w:t>
      </w:r>
    </w:p>
    <w:p w14:paraId="2A790C31" w14:textId="77777777"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6C7D99A8" w:rsidR="009200CC" w:rsidRDefault="009200CC" w:rsidP="009200CC">
      <w:pPr>
        <w:pStyle w:val="ListParagraph"/>
        <w:numPr>
          <w:ilvl w:val="0"/>
          <w:numId w:val="3"/>
        </w:numPr>
      </w:pPr>
      <w:r>
        <w:t xml:space="preserve">Logon to the </w:t>
      </w:r>
      <w:r w:rsidR="007B2C83">
        <w:t xml:space="preserve">VM that is going to run the scheduled task </w:t>
      </w:r>
      <w:r>
        <w:t>using a domain administrative account.</w:t>
      </w:r>
    </w:p>
    <w:p w14:paraId="6B6B0541" w14:textId="77777777" w:rsidR="009200CC" w:rsidRDefault="009200CC" w:rsidP="009200CC">
      <w:pPr>
        <w:pStyle w:val="ListParagraph"/>
        <w:numPr>
          <w:ilvl w:val="0"/>
          <w:numId w:val="3"/>
        </w:numPr>
      </w:pPr>
      <w:r>
        <w:t>Create a folder on the RD Connection Broker server (e.g. c:\DynamicRDSH)</w:t>
      </w:r>
    </w:p>
    <w:p w14:paraId="03B57289" w14:textId="012E295F" w:rsidR="009200CC" w:rsidRDefault="009200CC" w:rsidP="009200CC">
      <w:pPr>
        <w:pStyle w:val="ListParagraph"/>
        <w:numPr>
          <w:ilvl w:val="0"/>
          <w:numId w:val="3"/>
        </w:numPr>
      </w:pPr>
      <w:r>
        <w:t>Download the RDSScaler.ps</w:t>
      </w:r>
      <w:r w:rsidR="007C5846">
        <w:t>1,</w:t>
      </w:r>
      <w:r>
        <w:t xml:space="preserve"> Config.xml</w:t>
      </w:r>
      <w:r w:rsidR="007C5846">
        <w:t xml:space="preserve">, and </w:t>
      </w:r>
      <w:r w:rsidR="00A92383" w:rsidRPr="00A92383">
        <w:t>Functions-PSStoredCredentials.ps1</w:t>
      </w:r>
      <w:r w:rsidR="00A92383">
        <w:t xml:space="preserve"> </w:t>
      </w:r>
      <w:r>
        <w:t>files and copy them to the folder.</w:t>
      </w:r>
    </w:p>
    <w:p w14:paraId="62F79A74" w14:textId="77777777" w:rsidR="009200CC" w:rsidRDefault="009200CC" w:rsidP="009200CC">
      <w:pPr>
        <w:pStyle w:val="ListParagraph"/>
        <w:numPr>
          <w:ilvl w:val="0"/>
          <w:numId w:val="3"/>
        </w:numPr>
      </w:pPr>
      <w:r>
        <w:t>You must create and configure the service principal with appropriate permissions within your Azure subscription. If you are using the certificate for authenticating the service principal, you need to import the certificate.</w:t>
      </w:r>
    </w:p>
    <w:p w14:paraId="4FED462E" w14:textId="77777777" w:rsidR="009200CC" w:rsidRDefault="009200CC" w:rsidP="009200CC">
      <w:pPr>
        <w:pStyle w:val="ListParagraph"/>
        <w:numPr>
          <w:ilvl w:val="0"/>
          <w:numId w:val="3"/>
        </w:numPr>
      </w:pPr>
      <w:r>
        <w:t xml:space="preserve">If you are using </w:t>
      </w:r>
      <w:proofErr w:type="gramStart"/>
      <w:r>
        <w:t>certificate based</w:t>
      </w:r>
      <w:proofErr w:type="gramEnd"/>
      <w:r>
        <w:t xml:space="preserve"> authentication, you need to uncomment the section within the RDSScaler.ps1 file, and comment the section for password based authentication.</w:t>
      </w:r>
    </w:p>
    <w:p w14:paraId="5CAA3E15" w14:textId="77777777" w:rsidR="009200CC" w:rsidRDefault="009200CC" w:rsidP="009200CC">
      <w:pPr>
        <w:pStyle w:val="ListParagraph"/>
        <w:numPr>
          <w:ilvl w:val="0"/>
          <w:numId w:val="3"/>
        </w:numPr>
      </w:pPr>
      <w:bookmarkStart w:id="0" w:name="_GoBack"/>
      <w:bookmarkEnd w:id="0"/>
      <w:r>
        <w:t>Update the Config.xml file with the Azure subscription information, resource group, and the RD Connection Broker</w:t>
      </w:r>
    </w:p>
    <w:p w14:paraId="0A1C90A3" w14:textId="77777777" w:rsidR="009200CC" w:rsidRDefault="009200CC" w:rsidP="009200CC">
      <w:pPr>
        <w:pStyle w:val="ListParagraph"/>
        <w:numPr>
          <w:ilvl w:val="1"/>
          <w:numId w:val="3"/>
        </w:numPr>
      </w:pPr>
      <w:r>
        <w:t>Open the Config.xml file using Notepad</w:t>
      </w:r>
    </w:p>
    <w:p w14:paraId="04E56B00" w14:textId="77777777" w:rsidR="009200CC" w:rsidRDefault="009200CC" w:rsidP="009200CC">
      <w:pPr>
        <w:pStyle w:val="ListParagraph"/>
        <w:numPr>
          <w:ilvl w:val="1"/>
          <w:numId w:val="3"/>
        </w:numPr>
      </w:pPr>
      <w:r>
        <w:t xml:space="preserve">Replace the </w:t>
      </w:r>
      <w:proofErr w:type="spellStart"/>
      <w:r>
        <w:t>AADTenantId</w:t>
      </w:r>
      <w:proofErr w:type="spellEnd"/>
      <w:r>
        <w:t xml:space="preserve"> value with your Azure Tenant Id. (This can be found by opening the Azure Portal, selecting AAD, selecting Properties, and copying the Directory ID string.)</w:t>
      </w:r>
    </w:p>
    <w:p w14:paraId="704691CC" w14:textId="77777777" w:rsidR="009200CC" w:rsidRDefault="009200CC" w:rsidP="009200CC">
      <w:pPr>
        <w:pStyle w:val="ListParagraph"/>
        <w:numPr>
          <w:ilvl w:val="1"/>
          <w:numId w:val="3"/>
        </w:numPr>
      </w:pPr>
      <w:r>
        <w:t xml:space="preserve">Replace the </w:t>
      </w:r>
      <w:proofErr w:type="spellStart"/>
      <w:r>
        <w:t>AADApplicationId</w:t>
      </w:r>
      <w:proofErr w:type="spellEnd"/>
      <w:r>
        <w:t xml:space="preserve"> Value with the application id you created and configured for the service principal.</w:t>
      </w:r>
    </w:p>
    <w:p w14:paraId="5E544528" w14:textId="77777777" w:rsidR="009200CC" w:rsidRDefault="009200CC" w:rsidP="009200CC">
      <w:pPr>
        <w:pStyle w:val="ListParagraph"/>
        <w:numPr>
          <w:ilvl w:val="1"/>
          <w:numId w:val="3"/>
        </w:numPr>
      </w:pPr>
      <w:r>
        <w:t xml:space="preserve">If using certification authentication to run the script, replace the </w:t>
      </w:r>
      <w:proofErr w:type="spellStart"/>
      <w:r>
        <w:t>AADAppCertThumbprint</w:t>
      </w:r>
      <w:proofErr w:type="spellEnd"/>
      <w:r>
        <w:t xml:space="preserve"> value with the certificate you configured for authenticating the </w:t>
      </w:r>
      <w:r>
        <w:lastRenderedPageBreak/>
        <w:t>service principal. Note that you should also uncomment the section in the script that reads this value and comment out the section that reads the password value.</w:t>
      </w:r>
    </w:p>
    <w:p w14:paraId="61EDE7B8" w14:textId="77777777" w:rsidR="009200CC" w:rsidRDefault="009200CC" w:rsidP="009200CC">
      <w:pPr>
        <w:pStyle w:val="ListParagraph"/>
        <w:numPr>
          <w:ilvl w:val="1"/>
          <w:numId w:val="3"/>
        </w:numPr>
      </w:pPr>
      <w:r>
        <w:t xml:space="preserve">If using password authentication to run the script, replace the </w:t>
      </w:r>
      <w:proofErr w:type="spellStart"/>
      <w:r>
        <w:t>AADServicePrincipalSecret</w:t>
      </w:r>
      <w:proofErr w:type="spellEnd"/>
      <w:r>
        <w:t xml:space="preserve"> value with the secret/password you configured for the service principal. Note that you should also uncomment the section the script that reads this value and comment out the section that reads the certificate.</w:t>
      </w:r>
    </w:p>
    <w:p w14:paraId="7EDF7606" w14:textId="77777777" w:rsidR="009200CC" w:rsidRDefault="009200CC" w:rsidP="009200CC">
      <w:pPr>
        <w:pStyle w:val="ListParagraph"/>
        <w:numPr>
          <w:ilvl w:val="1"/>
          <w:numId w:val="3"/>
        </w:numPr>
      </w:pPr>
      <w:r>
        <w:t xml:space="preserve">Replace the </w:t>
      </w:r>
      <w:proofErr w:type="spellStart"/>
      <w:r>
        <w:t>CurrentAzureSubscriptionName</w:t>
      </w:r>
      <w:proofErr w:type="spellEnd"/>
      <w:r>
        <w:t xml:space="preserve"> value with your Azure subscription name.</w:t>
      </w:r>
    </w:p>
    <w:p w14:paraId="5DBFD1DE" w14:textId="77777777" w:rsidR="009200CC" w:rsidRDefault="009200CC" w:rsidP="009200CC">
      <w:pPr>
        <w:pStyle w:val="ListParagraph"/>
        <w:numPr>
          <w:ilvl w:val="1"/>
          <w:numId w:val="3"/>
        </w:numPr>
      </w:pPr>
      <w:r>
        <w:t xml:space="preserve">Replace the </w:t>
      </w:r>
      <w:proofErr w:type="spellStart"/>
      <w:r>
        <w:t>ResourceGroupName</w:t>
      </w:r>
      <w:proofErr w:type="spellEnd"/>
      <w:r>
        <w:t xml:space="preserve"> value with the resource group name your RDS environment deployed.</w:t>
      </w:r>
    </w:p>
    <w:p w14:paraId="22E31E12" w14:textId="77777777" w:rsidR="009200CC" w:rsidRDefault="009200CC" w:rsidP="009200CC">
      <w:pPr>
        <w:pStyle w:val="ListParagraph"/>
        <w:numPr>
          <w:ilvl w:val="1"/>
          <w:numId w:val="3"/>
        </w:numPr>
      </w:pPr>
      <w:r>
        <w:t xml:space="preserve">Update additional values in the Config.xml file as desired (See the section below.) </w:t>
      </w:r>
    </w:p>
    <w:p w14:paraId="7E056C01" w14:textId="77777777" w:rsidR="009200CC" w:rsidRDefault="009200CC" w:rsidP="009200CC">
      <w:pPr>
        <w:pStyle w:val="ListParagraph"/>
        <w:numPr>
          <w:ilvl w:val="1"/>
          <w:numId w:val="3"/>
        </w:numPr>
      </w:pPr>
      <w:r>
        <w:t>Save the Config.xml file.</w:t>
      </w:r>
    </w:p>
    <w:p w14:paraId="310D6FE7" w14:textId="77777777" w:rsidR="009200CC" w:rsidRDefault="009200CC" w:rsidP="009200CC">
      <w:pPr>
        <w:pStyle w:val="ListParagraph"/>
        <w:numPr>
          <w:ilvl w:val="0"/>
          <w:numId w:val="3"/>
        </w:numPr>
      </w:pPr>
      <w:r>
        <w:t>Configure the Task Scheduler to run the RDSScaler.ps1 file at a regular interval</w:t>
      </w:r>
    </w:p>
    <w:p w14:paraId="6B8ACF66" w14:textId="77777777" w:rsidR="009200CC" w:rsidRDefault="009200CC" w:rsidP="009200CC">
      <w:pPr>
        <w:pStyle w:val="ListParagraph"/>
        <w:numPr>
          <w:ilvl w:val="1"/>
          <w:numId w:val="3"/>
        </w:numPr>
      </w:pPr>
      <w:r>
        <w:t xml:space="preserve">In </w:t>
      </w:r>
      <w:r w:rsidRPr="00522AAE">
        <w:rPr>
          <w:b/>
        </w:rPr>
        <w:t>Server Manager</w:t>
      </w:r>
      <w:r>
        <w:t xml:space="preserve">, select </w:t>
      </w:r>
      <w:r w:rsidRPr="00522AAE">
        <w:rPr>
          <w:b/>
        </w:rPr>
        <w:t>Tools</w:t>
      </w:r>
      <w:r>
        <w:t xml:space="preserve">, and </w:t>
      </w:r>
      <w:r w:rsidRPr="00522AAE">
        <w:rPr>
          <w:b/>
        </w:rPr>
        <w:t>Task Scheduler</w:t>
      </w:r>
      <w:r>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77777777"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C:\DynamicRDSH\RDSScaler.ps1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11C724F2" w14:textId="77777777" w:rsidR="009200CC" w:rsidRDefault="009200CC" w:rsidP="009200CC">
      <w:pPr>
        <w:pStyle w:val="Heading1"/>
      </w:pPr>
      <w:r>
        <w:t>Script Configuration</w:t>
      </w:r>
    </w:p>
    <w:p w14:paraId="1FE1057A" w14:textId="77777777" w:rsidR="009200CC" w:rsidRDefault="009200CC" w:rsidP="009200CC">
      <w:r>
        <w:t xml:space="preserve">The behavior of the script can be modified by editing the config.xml file. The config.xml file consists of two sections, the Azure section and the </w:t>
      </w:r>
      <w:proofErr w:type="spellStart"/>
      <w:r>
        <w:t>RDSScaleSettings</w:t>
      </w:r>
      <w:proofErr w:type="spellEnd"/>
      <w:r>
        <w:t xml:space="preserve"> section. Each section contains variables that are read by the script each time it runs.</w:t>
      </w:r>
    </w:p>
    <w:p w14:paraId="169BCE39" w14:textId="77777777" w:rsidR="009200CC" w:rsidRDefault="009200CC" w:rsidP="009200CC">
      <w:pPr>
        <w:pStyle w:val="ListParagraph"/>
        <w:numPr>
          <w:ilvl w:val="0"/>
          <w:numId w:val="2"/>
        </w:numPr>
      </w:pPr>
      <w:r>
        <w:t>Azure section:</w:t>
      </w:r>
    </w:p>
    <w:p w14:paraId="72431D52" w14:textId="77777777" w:rsidR="009200CC" w:rsidRDefault="009200CC" w:rsidP="009200CC">
      <w:pPr>
        <w:pStyle w:val="ListParagraph"/>
        <w:numPr>
          <w:ilvl w:val="1"/>
          <w:numId w:val="2"/>
        </w:numPr>
      </w:pPr>
      <w:proofErr w:type="spellStart"/>
      <w:r>
        <w:t>AADTenantId</w:t>
      </w:r>
      <w:proofErr w:type="spellEnd"/>
      <w:r>
        <w:t>: Specifies the Azure Active Directory Tenant Id your azure subscription associated with.</w:t>
      </w:r>
    </w:p>
    <w:p w14:paraId="13C8D0F9" w14:textId="77777777" w:rsidR="009200CC" w:rsidRDefault="009200CC" w:rsidP="009200CC">
      <w:pPr>
        <w:pStyle w:val="ListParagraph"/>
        <w:numPr>
          <w:ilvl w:val="1"/>
          <w:numId w:val="2"/>
        </w:numPr>
      </w:pPr>
      <w:proofErr w:type="spellStart"/>
      <w:r>
        <w:t>AADApplicationId</w:t>
      </w:r>
      <w:proofErr w:type="spellEnd"/>
      <w:r>
        <w:t>: The GUID for the Azure Active Directory Application you create for service principal.</w:t>
      </w:r>
    </w:p>
    <w:p w14:paraId="1A058F71" w14:textId="77777777" w:rsidR="009200CC" w:rsidRDefault="009200CC" w:rsidP="009200CC">
      <w:pPr>
        <w:pStyle w:val="ListParagraph"/>
        <w:numPr>
          <w:ilvl w:val="1"/>
          <w:numId w:val="2"/>
        </w:numPr>
      </w:pPr>
      <w:proofErr w:type="spellStart"/>
      <w:r>
        <w:t>AADAppCertThumbprint</w:t>
      </w:r>
      <w:proofErr w:type="spellEnd"/>
      <w:r>
        <w:t>: The thumbprint of the certificate you configured for authenticating your service principal.</w:t>
      </w:r>
    </w:p>
    <w:p w14:paraId="625C9141" w14:textId="77777777" w:rsidR="009200CC" w:rsidRDefault="009200CC" w:rsidP="009200CC">
      <w:pPr>
        <w:pStyle w:val="ListParagraph"/>
        <w:numPr>
          <w:ilvl w:val="1"/>
          <w:numId w:val="2"/>
        </w:numPr>
      </w:pPr>
      <w:proofErr w:type="spellStart"/>
      <w:r>
        <w:t>AADServicePrinicpalSecret</w:t>
      </w:r>
      <w:proofErr w:type="spellEnd"/>
      <w:r>
        <w:t>: The secret/password you created for your Azure service principal.</w:t>
      </w:r>
    </w:p>
    <w:p w14:paraId="143D5517" w14:textId="77777777" w:rsidR="009200CC" w:rsidRDefault="009200CC" w:rsidP="009200CC">
      <w:pPr>
        <w:pStyle w:val="ListParagraph"/>
        <w:numPr>
          <w:ilvl w:val="1"/>
          <w:numId w:val="2"/>
        </w:numPr>
      </w:pPr>
      <w:proofErr w:type="spellStart"/>
      <w:r>
        <w:t>CurrentAzureSubscriptionName</w:t>
      </w:r>
      <w:proofErr w:type="spellEnd"/>
      <w:r>
        <w:t>: The name of your Azure subscription</w:t>
      </w:r>
    </w:p>
    <w:p w14:paraId="0FF60B1B" w14:textId="77777777" w:rsidR="009200CC" w:rsidRDefault="009200CC" w:rsidP="009200CC">
      <w:pPr>
        <w:pStyle w:val="ListParagraph"/>
        <w:numPr>
          <w:ilvl w:val="1"/>
          <w:numId w:val="2"/>
        </w:numPr>
      </w:pPr>
      <w:proofErr w:type="spellStart"/>
      <w:r>
        <w:t>ResourceGroupName</w:t>
      </w:r>
      <w:proofErr w:type="spellEnd"/>
      <w:r>
        <w:t>: The Azure resource group name your RDS environment deployed.</w:t>
      </w:r>
    </w:p>
    <w:p w14:paraId="6D14C3AD" w14:textId="77777777" w:rsidR="009200CC" w:rsidRDefault="009200CC" w:rsidP="009200CC">
      <w:pPr>
        <w:pStyle w:val="ListParagraph"/>
        <w:numPr>
          <w:ilvl w:val="0"/>
          <w:numId w:val="2"/>
        </w:numPr>
      </w:pPr>
      <w:proofErr w:type="spellStart"/>
      <w:r>
        <w:t>RDSScaleSettings</w:t>
      </w:r>
      <w:proofErr w:type="spellEnd"/>
      <w:r>
        <w:t xml:space="preserve"> section:</w:t>
      </w:r>
    </w:p>
    <w:p w14:paraId="50A3BEE1" w14:textId="77777777" w:rsidR="009200CC" w:rsidRDefault="009200CC" w:rsidP="009200CC">
      <w:pPr>
        <w:pStyle w:val="ListParagraph"/>
        <w:numPr>
          <w:ilvl w:val="1"/>
          <w:numId w:val="2"/>
        </w:numPr>
      </w:pPr>
      <w:proofErr w:type="spellStart"/>
      <w:r>
        <w:t>BeginPeakTime</w:t>
      </w:r>
      <w:proofErr w:type="spellEnd"/>
      <w:r>
        <w:t>: Starting time of the business work day (peak), in 24-hour notation</w:t>
      </w:r>
    </w:p>
    <w:p w14:paraId="34DEA178" w14:textId="77777777" w:rsidR="009200CC" w:rsidRDefault="009200CC" w:rsidP="009200CC">
      <w:pPr>
        <w:pStyle w:val="ListParagraph"/>
        <w:numPr>
          <w:ilvl w:val="1"/>
          <w:numId w:val="2"/>
        </w:numPr>
      </w:pPr>
      <w:proofErr w:type="spellStart"/>
      <w:r>
        <w:t>EndPeakTime</w:t>
      </w:r>
      <w:proofErr w:type="spellEnd"/>
      <w:r>
        <w:t>: Ending time of the business day, in 24-hour notation</w:t>
      </w:r>
    </w:p>
    <w:p w14:paraId="5BE5495D" w14:textId="77777777" w:rsidR="009200CC" w:rsidRDefault="009200CC" w:rsidP="009200CC">
      <w:pPr>
        <w:pStyle w:val="ListParagraph"/>
        <w:numPr>
          <w:ilvl w:val="1"/>
          <w:numId w:val="2"/>
        </w:numPr>
      </w:pPr>
      <w:proofErr w:type="spellStart"/>
      <w:r>
        <w:lastRenderedPageBreak/>
        <w:t>TimeDifferenceInHours</w:t>
      </w:r>
      <w:proofErr w:type="spellEnd"/>
      <w:r>
        <w:t xml:space="preserve">: The difference in hours between your local time zone and Coordinated Universal Time (UTC). Microsoft Azure virtual machines use UTC time by default. You can use this value to allow </w:t>
      </w:r>
      <w:proofErr w:type="spellStart"/>
      <w:r>
        <w:t>BeginPeakTime</w:t>
      </w:r>
      <w:proofErr w:type="spellEnd"/>
      <w:r>
        <w:t xml:space="preserve"> and </w:t>
      </w:r>
      <w:proofErr w:type="spellStart"/>
      <w:r>
        <w:t>EndPeakTime</w:t>
      </w:r>
      <w:proofErr w:type="spellEnd"/>
      <w:r>
        <w:t xml:space="preserve"> to be entered in the local time zone notation.</w:t>
      </w:r>
    </w:p>
    <w:p w14:paraId="063C6DA6" w14:textId="77777777" w:rsidR="009200CC" w:rsidRDefault="009200CC" w:rsidP="009200CC">
      <w:pPr>
        <w:pStyle w:val="ListParagraph"/>
        <w:numPr>
          <w:ilvl w:val="1"/>
          <w:numId w:val="2"/>
        </w:numPr>
      </w:pPr>
      <w:proofErr w:type="spellStart"/>
      <w:r>
        <w:t>SessionThresholdPerCPU</w:t>
      </w:r>
      <w:proofErr w:type="spellEnd"/>
      <w:r>
        <w:t>: Maximum number of sessions per Azure CPU allowed during peak time before a new RDSH server is started.</w:t>
      </w:r>
    </w:p>
    <w:p w14:paraId="57472C41" w14:textId="77777777" w:rsidR="009200CC" w:rsidRDefault="009200CC" w:rsidP="009200CC">
      <w:pPr>
        <w:pStyle w:val="ListParagraph"/>
        <w:numPr>
          <w:ilvl w:val="1"/>
          <w:numId w:val="2"/>
        </w:numPr>
      </w:pPr>
      <w:proofErr w:type="spellStart"/>
      <w:r>
        <w:t>MinimumNumberofRDSH</w:t>
      </w:r>
      <w:proofErr w:type="spellEnd"/>
      <w:r>
        <w:t>: The minimum number of RDSH servers that remain active during off-peak time.</w:t>
      </w:r>
    </w:p>
    <w:p w14:paraId="6079A73B" w14:textId="77777777" w:rsidR="009200CC" w:rsidRDefault="009200CC" w:rsidP="009200CC">
      <w:pPr>
        <w:pStyle w:val="ListParagraph"/>
        <w:numPr>
          <w:ilvl w:val="1"/>
          <w:numId w:val="2"/>
        </w:numPr>
      </w:pPr>
      <w:proofErr w:type="spellStart"/>
      <w:r>
        <w:t>LimitSecondsToForceLogOffUser</w:t>
      </w:r>
      <w:proofErr w:type="spellEnd"/>
      <w:r>
        <w:t xml:space="preserve">: The number of seconds the script will wait until forcing user logoff during off-peak hours. If this parameter is set to 0, the script will not force user logoffs. It will use the session configuration in the </w:t>
      </w:r>
      <w:r w:rsidRPr="00DB359A">
        <w:rPr>
          <w:b/>
        </w:rPr>
        <w:t>Session Collection</w:t>
      </w:r>
      <w:r>
        <w:t xml:space="preserve"> properties configured separately from Server Manager or PowerShell. The Server Manager UI is shown below.</w:t>
      </w:r>
    </w:p>
    <w:p w14:paraId="361178AC" w14:textId="77777777" w:rsidR="009200CC" w:rsidRDefault="009200CC" w:rsidP="009200CC">
      <w:pPr>
        <w:pStyle w:val="ListParagraph"/>
        <w:ind w:left="1440"/>
      </w:pPr>
      <w:r>
        <w:rPr>
          <w:noProof/>
          <w:lang w:eastAsia="en-US"/>
        </w:rPr>
        <w:drawing>
          <wp:inline distT="0" distB="0" distL="0" distR="0" wp14:anchorId="622CDF18" wp14:editId="6E778331">
            <wp:extent cx="3129853" cy="2552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015" cy="2567180"/>
                    </a:xfrm>
                    <a:prstGeom prst="rect">
                      <a:avLst/>
                    </a:prstGeom>
                  </pic:spPr>
                </pic:pic>
              </a:graphicData>
            </a:graphic>
          </wp:inline>
        </w:drawing>
      </w:r>
    </w:p>
    <w:p w14:paraId="574F2A16" w14:textId="77777777" w:rsidR="009200CC" w:rsidRDefault="009200CC" w:rsidP="009200CC">
      <w:pPr>
        <w:pStyle w:val="ListParagraph"/>
        <w:numPr>
          <w:ilvl w:val="1"/>
          <w:numId w:val="2"/>
        </w:numPr>
      </w:pPr>
      <w:proofErr w:type="spellStart"/>
      <w:r>
        <w:t>LogOffMessageTitle</w:t>
      </w:r>
      <w:proofErr w:type="spellEnd"/>
      <w:r>
        <w:t>: The title of the notification message sent to a user before forcing the user to log off.</w:t>
      </w:r>
    </w:p>
    <w:p w14:paraId="130E7266" w14:textId="77777777" w:rsidR="009200CC" w:rsidRDefault="009200CC" w:rsidP="009200CC">
      <w:pPr>
        <w:pStyle w:val="ListParagraph"/>
        <w:numPr>
          <w:ilvl w:val="1"/>
          <w:numId w:val="2"/>
        </w:numPr>
      </w:pPr>
      <w:proofErr w:type="spellStart"/>
      <w:r>
        <w:t>LogOffMessageBody</w:t>
      </w:r>
      <w:proofErr w:type="spellEnd"/>
      <w:r>
        <w:t>: The body of the message sent to a user before forcing the user to log off.</w:t>
      </w:r>
    </w:p>
    <w:p w14:paraId="2C4775D1" w14:textId="77777777" w:rsidR="009200CC" w:rsidRDefault="009200CC" w:rsidP="009200CC">
      <w:pPr>
        <w:pStyle w:val="Heading1"/>
      </w:pPr>
      <w:r>
        <w:t>Log Files</w:t>
      </w:r>
    </w:p>
    <w:p w14:paraId="4C7FA6B2" w14:textId="77777777" w:rsidR="009200CC" w:rsidRDefault="009200CC" w:rsidP="009200CC">
      <w:r>
        <w:t>The script creates two log files, RDSScale.log and RDSUsage.log. The RDSScale.log will log the events and errors (if any) during each execution of the script.</w:t>
      </w:r>
    </w:p>
    <w:p w14:paraId="582AD759" w14:textId="77777777" w:rsidR="009200CC" w:rsidRDefault="009200CC" w:rsidP="009200CC">
      <w:r>
        <w:t>The RDSUsage.log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r>
        <w:lastRenderedPageBreak/>
        <w:t>Detailed Description</w:t>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77777777" w:rsidR="009200CC" w:rsidRDefault="009200CC" w:rsidP="009200CC">
      <w:r>
        <w:t>The script is designed to run periodically on the Remote Desktop (RD) Connection Broker server using Task Scheduler. You should select the appropriate time interval based on the size of your RDS environment since starting and shutting down virtual machines can take some time.</w:t>
      </w:r>
    </w:p>
    <w:p w14:paraId="3234C9E3" w14:textId="77777777" w:rsidR="009200CC" w:rsidRPr="00597CA6" w:rsidRDefault="009200CC" w:rsidP="009200CC">
      <w:r>
        <w: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t>
      </w:r>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E32F92">
        <w:tc>
          <w:tcPr>
            <w:tcW w:w="985" w:type="dxa"/>
          </w:tcPr>
          <w:p w14:paraId="05C4622F" w14:textId="77777777" w:rsidR="009200CC" w:rsidRPr="00F56FF7" w:rsidRDefault="009200CC" w:rsidP="00E32F92">
            <w:pPr>
              <w:rPr>
                <w:b/>
              </w:rPr>
            </w:pPr>
            <w:r>
              <w:rPr>
                <w:b/>
              </w:rPr>
              <w:t>Version</w:t>
            </w:r>
          </w:p>
        </w:tc>
        <w:tc>
          <w:tcPr>
            <w:tcW w:w="2070" w:type="dxa"/>
          </w:tcPr>
          <w:p w14:paraId="59F76762" w14:textId="77777777" w:rsidR="009200CC" w:rsidRPr="00F56FF7" w:rsidRDefault="009200CC" w:rsidP="00E32F92">
            <w:pPr>
              <w:rPr>
                <w:b/>
              </w:rPr>
            </w:pPr>
            <w:r w:rsidRPr="00F56FF7">
              <w:rPr>
                <w:b/>
              </w:rPr>
              <w:t>Date</w:t>
            </w:r>
          </w:p>
        </w:tc>
        <w:tc>
          <w:tcPr>
            <w:tcW w:w="6295" w:type="dxa"/>
          </w:tcPr>
          <w:p w14:paraId="0346114B" w14:textId="77777777" w:rsidR="009200CC" w:rsidRPr="00F56FF7" w:rsidRDefault="009200CC" w:rsidP="00E32F92">
            <w:pPr>
              <w:rPr>
                <w:b/>
              </w:rPr>
            </w:pPr>
            <w:r w:rsidRPr="00F56FF7">
              <w:rPr>
                <w:b/>
              </w:rPr>
              <w:t>Description</w:t>
            </w:r>
          </w:p>
        </w:tc>
      </w:tr>
      <w:tr w:rsidR="009200CC" w14:paraId="3AABD908" w14:textId="77777777" w:rsidTr="00E32F92">
        <w:tc>
          <w:tcPr>
            <w:tcW w:w="985" w:type="dxa"/>
          </w:tcPr>
          <w:p w14:paraId="7A6D2680" w14:textId="77777777" w:rsidR="009200CC" w:rsidRPr="00F56FF7" w:rsidRDefault="009200CC" w:rsidP="00E32F92">
            <w:r>
              <w:t>v</w:t>
            </w:r>
            <w:r w:rsidRPr="00F56FF7">
              <w:t>1</w:t>
            </w:r>
          </w:p>
        </w:tc>
        <w:tc>
          <w:tcPr>
            <w:tcW w:w="2070" w:type="dxa"/>
          </w:tcPr>
          <w:p w14:paraId="486AFEE0" w14:textId="77777777" w:rsidR="009200CC" w:rsidRPr="00F56FF7" w:rsidRDefault="009200CC" w:rsidP="00E32F92">
            <w:r>
              <w:t>September 2014</w:t>
            </w:r>
          </w:p>
        </w:tc>
        <w:tc>
          <w:tcPr>
            <w:tcW w:w="6295" w:type="dxa"/>
          </w:tcPr>
          <w:p w14:paraId="4BC0B350" w14:textId="77777777" w:rsidR="009200CC" w:rsidRPr="00F56FF7" w:rsidRDefault="009200CC" w:rsidP="00E32F92">
            <w:r>
              <w:t>First version</w:t>
            </w:r>
          </w:p>
        </w:tc>
      </w:tr>
      <w:tr w:rsidR="009200CC" w14:paraId="7D790AF0" w14:textId="77777777" w:rsidTr="00E32F92">
        <w:tc>
          <w:tcPr>
            <w:tcW w:w="985" w:type="dxa"/>
          </w:tcPr>
          <w:p w14:paraId="6DB1E0FE" w14:textId="77777777" w:rsidR="009200CC" w:rsidRPr="00F56FF7" w:rsidRDefault="009200CC" w:rsidP="00E32F92">
            <w:r>
              <w:t>v1.1</w:t>
            </w:r>
          </w:p>
        </w:tc>
        <w:tc>
          <w:tcPr>
            <w:tcW w:w="2070" w:type="dxa"/>
          </w:tcPr>
          <w:p w14:paraId="5C116F5A" w14:textId="77777777" w:rsidR="009200CC" w:rsidRPr="00F56FF7" w:rsidRDefault="009200CC" w:rsidP="00E32F92">
            <w:r>
              <w:t>March 2015</w:t>
            </w:r>
          </w:p>
        </w:tc>
        <w:tc>
          <w:tcPr>
            <w:tcW w:w="6295" w:type="dxa"/>
          </w:tcPr>
          <w:p w14:paraId="23E9ABEF" w14:textId="77777777" w:rsidR="009200CC" w:rsidRDefault="009200CC" w:rsidP="00E32F92">
            <w:r>
              <w:t>Fixed comment syntax error in the xml file.</w:t>
            </w:r>
          </w:p>
          <w:p w14:paraId="5675BA4D" w14:textId="77777777" w:rsidR="009200CC" w:rsidRPr="00F56FF7" w:rsidRDefault="009200CC" w:rsidP="00E32F92">
            <w:r>
              <w:t>Fixed collection name comparison error. Script now works with collection names with spaces and changed collection names.</w:t>
            </w:r>
          </w:p>
        </w:tc>
      </w:tr>
      <w:tr w:rsidR="009200CC" w14:paraId="2A28EB92" w14:textId="77777777" w:rsidTr="00E32F92">
        <w:tc>
          <w:tcPr>
            <w:tcW w:w="985" w:type="dxa"/>
          </w:tcPr>
          <w:p w14:paraId="27A599C4" w14:textId="77777777" w:rsidR="009200CC" w:rsidRDefault="009200CC" w:rsidP="00E32F92">
            <w:r>
              <w:t>V2.0</w:t>
            </w:r>
          </w:p>
        </w:tc>
        <w:tc>
          <w:tcPr>
            <w:tcW w:w="2070" w:type="dxa"/>
          </w:tcPr>
          <w:p w14:paraId="1708C25B" w14:textId="77777777" w:rsidR="009200CC" w:rsidRDefault="009200CC" w:rsidP="00E32F92">
            <w:r>
              <w:t>February 2017</w:t>
            </w:r>
          </w:p>
        </w:tc>
        <w:tc>
          <w:tcPr>
            <w:tcW w:w="6295" w:type="dxa"/>
          </w:tcPr>
          <w:p w14:paraId="4614E1D8" w14:textId="77777777" w:rsidR="009200CC" w:rsidRDefault="009200CC" w:rsidP="00E32F92">
            <w:r>
              <w:t>Updated the script to support Azure Resource Manager</w:t>
            </w:r>
          </w:p>
        </w:tc>
      </w:tr>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8CD3E" w14:textId="77777777" w:rsidR="00F016F2" w:rsidRDefault="00F016F2" w:rsidP="00B64F87">
      <w:pPr>
        <w:spacing w:after="0" w:line="240" w:lineRule="auto"/>
      </w:pPr>
      <w:r>
        <w:separator/>
      </w:r>
    </w:p>
  </w:endnote>
  <w:endnote w:type="continuationSeparator" w:id="0">
    <w:p w14:paraId="18C9A418" w14:textId="77777777" w:rsidR="00F016F2" w:rsidRDefault="00F016F2" w:rsidP="00B6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DD700" w14:textId="77777777" w:rsidR="00F016F2" w:rsidRDefault="00F016F2" w:rsidP="00B64F87">
      <w:pPr>
        <w:spacing w:after="0" w:line="240" w:lineRule="auto"/>
      </w:pPr>
      <w:r>
        <w:separator/>
      </w:r>
    </w:p>
  </w:footnote>
  <w:footnote w:type="continuationSeparator" w:id="0">
    <w:p w14:paraId="00039C66" w14:textId="77777777" w:rsidR="00F016F2" w:rsidRDefault="00F016F2" w:rsidP="00B64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165519"/>
    <w:rsid w:val="00231B45"/>
    <w:rsid w:val="007B2C83"/>
    <w:rsid w:val="007C5846"/>
    <w:rsid w:val="009200CC"/>
    <w:rsid w:val="00996247"/>
    <w:rsid w:val="00A710D9"/>
    <w:rsid w:val="00A92383"/>
    <w:rsid w:val="00B64F87"/>
    <w:rsid w:val="00C22F49"/>
    <w:rsid w:val="00F0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6A1AAD20-21FB-41E4-B716-73AD5E44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5</cp:revision>
  <dcterms:created xsi:type="dcterms:W3CDTF">2018-11-22T00:07:00Z</dcterms:created>
  <dcterms:modified xsi:type="dcterms:W3CDTF">2018-11-22T00:18:00Z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